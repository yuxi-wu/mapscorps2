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69" w:rsidRPr="0065676C" w:rsidRDefault="00AB7D69">
      <w:pPr>
        <w:rPr>
          <w:rFonts w:ascii="Karla" w:hAnsi="Karla"/>
          <w:sz w:val="28"/>
          <w:szCs w:val="28"/>
        </w:rPr>
      </w:pPr>
      <w:r w:rsidRPr="0065676C">
        <w:rPr>
          <w:rFonts w:ascii="Karla" w:hAnsi="Karla"/>
          <w:sz w:val="28"/>
          <w:szCs w:val="28"/>
        </w:rPr>
        <w:t xml:space="preserve">Project 2: </w:t>
      </w:r>
      <w:r w:rsidR="00A4049D">
        <w:rPr>
          <w:rFonts w:ascii="Karla" w:hAnsi="Karla"/>
          <w:sz w:val="28"/>
          <w:szCs w:val="28"/>
        </w:rPr>
        <w:t>Staffing and Mapping Estimation</w:t>
      </w:r>
      <w:r w:rsidRPr="0065676C">
        <w:rPr>
          <w:rFonts w:ascii="Karla" w:hAnsi="Karla"/>
          <w:sz w:val="28"/>
          <w:szCs w:val="28"/>
        </w:rPr>
        <w:t xml:space="preserve"> </w:t>
      </w:r>
      <w:r w:rsidR="00EE0C59">
        <w:rPr>
          <w:rFonts w:ascii="Karla" w:hAnsi="Karla"/>
          <w:sz w:val="28"/>
          <w:szCs w:val="28"/>
        </w:rPr>
        <w:t>M</w:t>
      </w:r>
      <w:r w:rsidRPr="0065676C">
        <w:rPr>
          <w:rFonts w:ascii="Karla" w:hAnsi="Karla"/>
          <w:sz w:val="28"/>
          <w:szCs w:val="28"/>
        </w:rPr>
        <w:t xml:space="preserve">odel </w:t>
      </w:r>
    </w:p>
    <w:p w:rsidR="0065676C" w:rsidRPr="0065676C" w:rsidRDefault="0065676C" w:rsidP="0065676C">
      <w:pPr>
        <w:rPr>
          <w:rFonts w:ascii="Karla" w:hAnsi="Karla"/>
          <w:u w:val="single"/>
        </w:rPr>
      </w:pPr>
      <w:r w:rsidRPr="0065676C">
        <w:rPr>
          <w:rFonts w:ascii="Karla" w:hAnsi="Karla"/>
          <w:u w:val="single"/>
        </w:rPr>
        <w:t xml:space="preserve">Goal:  </w:t>
      </w:r>
    </w:p>
    <w:p w:rsidR="00EE0C59" w:rsidRDefault="006062EC">
      <w:pPr>
        <w:rPr>
          <w:rFonts w:ascii="Karla" w:hAnsi="Karla"/>
        </w:rPr>
      </w:pPr>
      <w:r>
        <w:rPr>
          <w:rFonts w:ascii="Karla" w:hAnsi="Karla"/>
        </w:rPr>
        <w:t xml:space="preserve">To develop a model that can </w:t>
      </w:r>
      <w:r w:rsidRPr="00EA34CB">
        <w:rPr>
          <w:rFonts w:ascii="Karla" w:hAnsi="Karla"/>
        </w:rPr>
        <w:t>estimate</w:t>
      </w:r>
      <w:r w:rsidR="00EE0C59">
        <w:rPr>
          <w:rFonts w:ascii="Karla" w:hAnsi="Karla"/>
        </w:rPr>
        <w:t>:</w:t>
      </w:r>
    </w:p>
    <w:p w:rsidR="00EE0C59" w:rsidRPr="007447E7" w:rsidRDefault="00C914EB" w:rsidP="00EA34CB">
      <w:pPr>
        <w:pStyle w:val="ListParagraph"/>
        <w:numPr>
          <w:ilvl w:val="0"/>
          <w:numId w:val="20"/>
        </w:numPr>
        <w:rPr>
          <w:ins w:id="0" w:author="Nicoletta Knoble" w:date="2017-02-03T12:46:00Z"/>
          <w:rFonts w:ascii="Karla" w:hAnsi="Karla"/>
          <w:u w:val="single"/>
          <w:rPrChange w:id="1" w:author="Nicoletta Knoble" w:date="2017-02-03T12:46:00Z">
            <w:rPr>
              <w:ins w:id="2" w:author="Nicoletta Knoble" w:date="2017-02-03T12:46:00Z"/>
              <w:rFonts w:ascii="Karla" w:hAnsi="Karla"/>
            </w:rPr>
          </w:rPrChange>
        </w:rPr>
      </w:pPr>
      <w:ins w:id="3" w:author="Nicoletta Knoble" w:date="2017-02-03T11:19:00Z">
        <w:r>
          <w:rPr>
            <w:rFonts w:ascii="Karla" w:hAnsi="Karla"/>
          </w:rPr>
          <w:t>Necessa</w:t>
        </w:r>
      </w:ins>
      <w:ins w:id="4" w:author="Nicoletta Knoble" w:date="2017-02-03T11:29:00Z">
        <w:r>
          <w:rPr>
            <w:rFonts w:ascii="Karla" w:hAnsi="Karla"/>
          </w:rPr>
          <w:t xml:space="preserve">ry </w:t>
        </w:r>
      </w:ins>
      <w:ins w:id="5" w:author="Nicoletta Knoble" w:date="2017-02-03T11:19:00Z">
        <w:r>
          <w:rPr>
            <w:rFonts w:ascii="Karla" w:hAnsi="Karla"/>
          </w:rPr>
          <w:t xml:space="preserve">Workforce: </w:t>
        </w:r>
      </w:ins>
      <w:r w:rsidR="00EE0C59">
        <w:rPr>
          <w:rFonts w:ascii="Karla" w:hAnsi="Karla"/>
        </w:rPr>
        <w:t>t</w:t>
      </w:r>
      <w:r w:rsidR="006062EC" w:rsidRPr="00EA34CB">
        <w:rPr>
          <w:rFonts w:ascii="Karla" w:hAnsi="Karla"/>
        </w:rPr>
        <w:t xml:space="preserve">he </w:t>
      </w:r>
      <w:r w:rsidR="00A4049D">
        <w:rPr>
          <w:rFonts w:ascii="Karla" w:hAnsi="Karla"/>
        </w:rPr>
        <w:t>number of teams</w:t>
      </w:r>
      <w:r w:rsidR="006062EC" w:rsidRPr="00EA34CB">
        <w:rPr>
          <w:rFonts w:ascii="Karla" w:hAnsi="Karla"/>
        </w:rPr>
        <w:t xml:space="preserve"> </w:t>
      </w:r>
      <w:del w:id="6" w:author="Nicoletta Knoble" w:date="2017-02-03T11:19:00Z">
        <w:r w:rsidR="006062EC" w:rsidRPr="00EA34CB" w:rsidDel="00C914EB">
          <w:rPr>
            <w:rFonts w:ascii="Karla" w:hAnsi="Karla"/>
          </w:rPr>
          <w:delText xml:space="preserve">(# </w:delText>
        </w:r>
      </w:del>
      <w:ins w:id="7" w:author="Nicoletta Knoble" w:date="2017-02-03T11:19:00Z">
        <w:r w:rsidRPr="00EA34CB">
          <w:rPr>
            <w:rFonts w:ascii="Karla" w:hAnsi="Karla"/>
          </w:rPr>
          <w:t>(</w:t>
        </w:r>
      </w:ins>
      <w:ins w:id="8" w:author="Nicoletta Knoble" w:date="2017-02-03T11:29:00Z">
        <w:r>
          <w:rPr>
            <w:rFonts w:ascii="Karla" w:hAnsi="Karla"/>
          </w:rPr>
          <w:t>where a</w:t>
        </w:r>
      </w:ins>
      <w:ins w:id="9" w:author="Nicoletta Knoble" w:date="2017-02-03T11:19:00Z">
        <w:r w:rsidRPr="00EA34CB">
          <w:rPr>
            <w:rFonts w:ascii="Karla" w:hAnsi="Karla"/>
          </w:rPr>
          <w:t xml:space="preserve"> </w:t>
        </w:r>
      </w:ins>
      <w:del w:id="10" w:author="Nicoletta Knoble" w:date="2017-02-03T11:19:00Z">
        <w:r w:rsidR="006062EC" w:rsidRPr="00EA34CB" w:rsidDel="00C914EB">
          <w:rPr>
            <w:rFonts w:ascii="Karla" w:hAnsi="Karla"/>
          </w:rPr>
          <w:delText xml:space="preserve">of </w:delText>
        </w:r>
      </w:del>
      <w:ins w:id="11" w:author="Nicoletta Knoble" w:date="2017-02-03T11:19:00Z">
        <w:r>
          <w:rPr>
            <w:rFonts w:ascii="Karla" w:hAnsi="Karla"/>
          </w:rPr>
          <w:t>‘</w:t>
        </w:r>
      </w:ins>
      <w:r w:rsidR="006062EC" w:rsidRPr="00EA34CB">
        <w:rPr>
          <w:rFonts w:ascii="Karla" w:hAnsi="Karla"/>
        </w:rPr>
        <w:t>team</w:t>
      </w:r>
      <w:ins w:id="12" w:author="Nicoletta Knoble" w:date="2017-02-03T11:20:00Z">
        <w:r>
          <w:rPr>
            <w:rFonts w:ascii="Karla" w:hAnsi="Karla"/>
          </w:rPr>
          <w:t>’</w:t>
        </w:r>
      </w:ins>
      <w:del w:id="13" w:author="Nicoletta Knoble" w:date="2017-02-03T11:20:00Z">
        <w:r w:rsidR="006062EC" w:rsidRPr="00EA34CB" w:rsidDel="00C914EB">
          <w:rPr>
            <w:rFonts w:ascii="Karla" w:hAnsi="Karla"/>
          </w:rPr>
          <w:delText xml:space="preserve">s- </w:delText>
        </w:r>
      </w:del>
      <w:ins w:id="14" w:author="Nicoletta Knoble" w:date="2017-02-03T11:20:00Z">
        <w:r>
          <w:rPr>
            <w:rFonts w:ascii="Karla" w:hAnsi="Karla"/>
          </w:rPr>
          <w:t xml:space="preserve"> </w:t>
        </w:r>
      </w:ins>
      <w:ins w:id="15" w:author="Nicoletta Knoble" w:date="2017-02-03T11:29:00Z">
        <w:r>
          <w:rPr>
            <w:rFonts w:ascii="Karla" w:hAnsi="Karla"/>
          </w:rPr>
          <w:t>=</w:t>
        </w:r>
      </w:ins>
      <w:ins w:id="16" w:author="Nicoletta Knoble" w:date="2017-02-03T11:20:00Z">
        <w:r w:rsidRPr="00EA34CB">
          <w:rPr>
            <w:rFonts w:ascii="Karla" w:hAnsi="Karla"/>
          </w:rPr>
          <w:t xml:space="preserve"> </w:t>
        </w:r>
      </w:ins>
      <w:r w:rsidR="006062EC" w:rsidRPr="00EA34CB">
        <w:rPr>
          <w:rFonts w:ascii="Karla" w:hAnsi="Karla"/>
        </w:rPr>
        <w:t xml:space="preserve">1 Supervisor &amp; 4 HS students) </w:t>
      </w:r>
      <w:r w:rsidR="00A4049D">
        <w:rPr>
          <w:rFonts w:ascii="Karla" w:hAnsi="Karla"/>
        </w:rPr>
        <w:t>needed</w:t>
      </w:r>
      <w:r w:rsidR="007C0FC7" w:rsidRPr="00EA34CB">
        <w:rPr>
          <w:rFonts w:ascii="Karla" w:hAnsi="Karla"/>
        </w:rPr>
        <w:t xml:space="preserve"> </w:t>
      </w:r>
      <w:r w:rsidR="006062EC" w:rsidRPr="00EA34CB">
        <w:rPr>
          <w:rFonts w:ascii="Karla" w:hAnsi="Karla"/>
        </w:rPr>
        <w:t>to map a given geography (</w:t>
      </w:r>
      <w:r w:rsidR="006062EC" w:rsidRPr="00EE0C59">
        <w:rPr>
          <w:rFonts w:ascii="Times New Roman" w:hAnsi="Times New Roman" w:cs="Times New Roman"/>
        </w:rPr>
        <w:t>“</w:t>
      </w:r>
      <w:r w:rsidR="006062EC" w:rsidRPr="00EA34CB">
        <w:rPr>
          <w:rFonts w:ascii="Karla" w:hAnsi="Karla"/>
        </w:rPr>
        <w:t>x</w:t>
      </w:r>
      <w:r w:rsidR="006062EC" w:rsidRPr="00EE0C59">
        <w:rPr>
          <w:rFonts w:ascii="Times New Roman" w:hAnsi="Times New Roman" w:cs="Times New Roman"/>
        </w:rPr>
        <w:t>”</w:t>
      </w:r>
      <w:r w:rsidR="006062EC" w:rsidRPr="00EA34CB">
        <w:rPr>
          <w:rFonts w:ascii="Karla" w:hAnsi="Karla"/>
        </w:rPr>
        <w:t xml:space="preserve"> number of square miles or </w:t>
      </w:r>
      <w:r w:rsidR="006062EC" w:rsidRPr="00EE0C59">
        <w:rPr>
          <w:rFonts w:ascii="Times New Roman" w:hAnsi="Times New Roman" w:cs="Times New Roman"/>
        </w:rPr>
        <w:t>“</w:t>
      </w:r>
      <w:r w:rsidR="006062EC" w:rsidRPr="00EA34CB">
        <w:rPr>
          <w:rFonts w:ascii="Karla" w:hAnsi="Karla"/>
        </w:rPr>
        <w:t>x</w:t>
      </w:r>
      <w:r w:rsidR="006062EC" w:rsidRPr="00EE0C59">
        <w:rPr>
          <w:rFonts w:ascii="Times New Roman" w:hAnsi="Times New Roman" w:cs="Times New Roman"/>
        </w:rPr>
        <w:t>”</w:t>
      </w:r>
      <w:r w:rsidR="007C0FC7" w:rsidRPr="00EA34CB">
        <w:rPr>
          <w:rFonts w:ascii="Karla" w:hAnsi="Karla"/>
        </w:rPr>
        <w:t xml:space="preserve"> number</w:t>
      </w:r>
      <w:r w:rsidR="006062EC" w:rsidRPr="00EA34CB">
        <w:rPr>
          <w:rFonts w:ascii="Karla" w:hAnsi="Karla"/>
        </w:rPr>
        <w:t xml:space="preserve"> of places)</w:t>
      </w:r>
      <w:ins w:id="17" w:author="Nicoletta Knoble" w:date="2017-02-03T11:29:00Z">
        <w:r>
          <w:rPr>
            <w:rFonts w:ascii="Karla" w:hAnsi="Karla"/>
          </w:rPr>
          <w:t>;</w:t>
        </w:r>
      </w:ins>
      <w:r w:rsidR="006062EC" w:rsidRPr="00EA34CB">
        <w:rPr>
          <w:rFonts w:ascii="Karla" w:hAnsi="Karla"/>
        </w:rPr>
        <w:t xml:space="preserve"> </w:t>
      </w:r>
      <w:r w:rsidR="007C0FC7" w:rsidRPr="00EA34CB">
        <w:rPr>
          <w:rFonts w:ascii="Karla" w:hAnsi="Karla"/>
        </w:rPr>
        <w:t xml:space="preserve">and </w:t>
      </w:r>
    </w:p>
    <w:p w:rsidR="007447E7" w:rsidRPr="007447E7" w:rsidRDefault="007447E7" w:rsidP="007447E7">
      <w:pPr>
        <w:pStyle w:val="ListParagraph"/>
        <w:numPr>
          <w:ilvl w:val="0"/>
          <w:numId w:val="20"/>
        </w:numPr>
        <w:rPr>
          <w:rFonts w:ascii="Karla" w:hAnsi="Karla"/>
          <w:u w:val="single"/>
          <w:rPrChange w:id="18" w:author="Nicoletta Knoble" w:date="2017-02-03T12:46:00Z">
            <w:rPr/>
          </w:rPrChange>
        </w:rPr>
        <w:pPrChange w:id="19" w:author="Nicoletta Knoble" w:date="2017-02-03T12:46:00Z">
          <w:pPr>
            <w:pStyle w:val="ListParagraph"/>
            <w:numPr>
              <w:numId w:val="20"/>
            </w:numPr>
            <w:ind w:hanging="360"/>
          </w:pPr>
        </w:pPrChange>
      </w:pPr>
      <w:ins w:id="20" w:author="Nicoletta Knoble" w:date="2017-02-03T12:46:00Z">
        <w:r>
          <w:rPr>
            <w:rFonts w:ascii="Karla" w:hAnsi="Karla"/>
          </w:rPr>
          <w:t xml:space="preserve">Community Area Assignments: the </w:t>
        </w:r>
      </w:ins>
      <w:ins w:id="21" w:author="Nicoletta Knoble" w:date="2017-02-03T12:47:00Z">
        <w:r>
          <w:rPr>
            <w:rFonts w:ascii="Karla" w:hAnsi="Karla"/>
          </w:rPr>
          <w:t xml:space="preserve">community </w:t>
        </w:r>
      </w:ins>
      <w:ins w:id="22" w:author="Nicoletta Knoble" w:date="2017-02-03T12:46:00Z">
        <w:r>
          <w:rPr>
            <w:rFonts w:ascii="Karla" w:hAnsi="Karla"/>
          </w:rPr>
          <w:t xml:space="preserve">areas to be </w:t>
        </w:r>
      </w:ins>
      <w:ins w:id="23" w:author="Nicoletta Knoble" w:date="2017-02-03T12:47:00Z">
        <w:r>
          <w:rPr>
            <w:rFonts w:ascii="Karla" w:hAnsi="Karla"/>
          </w:rPr>
          <w:t xml:space="preserve">mapped by each </w:t>
        </w:r>
      </w:ins>
      <w:ins w:id="24" w:author="Nicoletta Knoble" w:date="2017-02-03T12:46:00Z">
        <w:r>
          <w:rPr>
            <w:rFonts w:ascii="Karla" w:hAnsi="Karla"/>
          </w:rPr>
          <w:t>Host Site</w:t>
        </w:r>
      </w:ins>
      <w:ins w:id="25" w:author="Nicoletta Knoble" w:date="2017-02-03T12:47:00Z">
        <w:r>
          <w:rPr>
            <w:rFonts w:ascii="Karla" w:hAnsi="Karla"/>
          </w:rPr>
          <w:t xml:space="preserve"> and its assigned field teams (where each Host Site has at least 3 team, sometimes 4)</w:t>
        </w:r>
      </w:ins>
      <w:ins w:id="26" w:author="Nicoletta Knoble" w:date="2017-02-03T12:46:00Z">
        <w:r>
          <w:rPr>
            <w:rFonts w:ascii="Karla" w:hAnsi="Karla"/>
          </w:rPr>
          <w:t>; and</w:t>
        </w:r>
      </w:ins>
    </w:p>
    <w:p w:rsidR="00387932" w:rsidRPr="00387932" w:rsidRDefault="00C914EB" w:rsidP="00387932">
      <w:pPr>
        <w:pStyle w:val="ListParagraph"/>
        <w:numPr>
          <w:ilvl w:val="0"/>
          <w:numId w:val="20"/>
        </w:numPr>
        <w:rPr>
          <w:ins w:id="27" w:author="Nicoletta Knoble" w:date="2017-02-03T11:35:00Z"/>
          <w:rPrChange w:id="28" w:author="Nicoletta Knoble" w:date="2017-02-03T11:35:00Z">
            <w:rPr>
              <w:ins w:id="29" w:author="Nicoletta Knoble" w:date="2017-02-03T11:35:00Z"/>
              <w:rFonts w:ascii="Karla" w:hAnsi="Karla"/>
            </w:rPr>
          </w:rPrChange>
        </w:rPr>
        <w:pPrChange w:id="30" w:author="Nicoletta Knoble" w:date="2017-02-03T11:35:00Z">
          <w:pPr>
            <w:pStyle w:val="ListParagraph"/>
            <w:numPr>
              <w:numId w:val="20"/>
            </w:numPr>
            <w:ind w:hanging="360"/>
          </w:pPr>
        </w:pPrChange>
      </w:pPr>
      <w:ins w:id="31" w:author="Nicoletta Knoble" w:date="2017-02-03T11:29:00Z">
        <w:r>
          <w:rPr>
            <w:rFonts w:ascii="Karla" w:hAnsi="Karla"/>
          </w:rPr>
          <w:t>Daily Assignment</w:t>
        </w:r>
      </w:ins>
      <w:ins w:id="32" w:author="Nicoletta Knoble" w:date="2017-02-03T14:42:00Z">
        <w:r w:rsidR="00F577A8">
          <w:rPr>
            <w:rFonts w:ascii="Karla" w:hAnsi="Karla"/>
          </w:rPr>
          <w:t>s</w:t>
        </w:r>
      </w:ins>
      <w:ins w:id="33" w:author="Nicoletta Knoble" w:date="2017-02-03T11:34:00Z">
        <w:r w:rsidR="00387932">
          <w:rPr>
            <w:rFonts w:ascii="Karla" w:hAnsi="Karla"/>
          </w:rPr>
          <w:t>/Field Team</w:t>
        </w:r>
      </w:ins>
      <w:ins w:id="34" w:author="Nicoletta Knoble" w:date="2017-02-03T11:29:00Z">
        <w:r>
          <w:rPr>
            <w:rFonts w:ascii="Karla" w:hAnsi="Karla"/>
          </w:rPr>
          <w:t xml:space="preserve">: </w:t>
        </w:r>
      </w:ins>
      <w:r w:rsidR="00EE0C59">
        <w:rPr>
          <w:rFonts w:ascii="Karla" w:hAnsi="Karla"/>
        </w:rPr>
        <w:t xml:space="preserve">the </w:t>
      </w:r>
      <w:r w:rsidR="007C0FC7" w:rsidRPr="00C914EB">
        <w:rPr>
          <w:rFonts w:ascii="Karla" w:hAnsi="Karla"/>
          <w:u w:val="single"/>
          <w:rPrChange w:id="35" w:author="Nicoletta Knoble" w:date="2017-02-03T11:30:00Z">
            <w:rPr>
              <w:rFonts w:ascii="Karla" w:hAnsi="Karla"/>
            </w:rPr>
          </w:rPrChange>
        </w:rPr>
        <w:t>number of places</w:t>
      </w:r>
      <w:r w:rsidR="007C0FC7" w:rsidRPr="00EA34CB">
        <w:rPr>
          <w:rFonts w:ascii="Karla" w:hAnsi="Karla"/>
        </w:rPr>
        <w:t xml:space="preserve"> to map</w:t>
      </w:r>
      <w:r w:rsidR="00DB759F" w:rsidRPr="00EA34CB">
        <w:rPr>
          <w:rFonts w:ascii="Karla" w:hAnsi="Karla"/>
        </w:rPr>
        <w:t xml:space="preserve"> per day</w:t>
      </w:r>
      <w:r w:rsidR="00EE0C59">
        <w:rPr>
          <w:rFonts w:ascii="Karla" w:hAnsi="Karla"/>
        </w:rPr>
        <w:t xml:space="preserve"> taking into account community characteristics and travel </w:t>
      </w:r>
    </w:p>
    <w:p w:rsidR="007447E7" w:rsidRDefault="00387932" w:rsidP="00387932">
      <w:pPr>
        <w:rPr>
          <w:ins w:id="36" w:author="Nicoletta Knoble" w:date="2017-02-03T12:44:00Z"/>
          <w:rFonts w:ascii="Karla" w:hAnsi="Karla"/>
        </w:rPr>
        <w:pPrChange w:id="37" w:author="Nicoletta Knoble" w:date="2017-02-03T11:35:00Z">
          <w:pPr>
            <w:pStyle w:val="ListParagraph"/>
            <w:numPr>
              <w:numId w:val="20"/>
            </w:numPr>
            <w:ind w:hanging="360"/>
          </w:pPr>
        </w:pPrChange>
      </w:pPr>
      <w:ins w:id="38" w:author="Nicoletta Knoble" w:date="2017-02-03T11:35:00Z">
        <w:r w:rsidRPr="00387932">
          <w:rPr>
            <w:rFonts w:ascii="Karla" w:hAnsi="Karla"/>
            <w:rPrChange w:id="39" w:author="Nicoletta Knoble" w:date="2017-02-03T11:35:00Z">
              <w:rPr/>
            </w:rPrChange>
          </w:rPr>
          <w:t>The o</w:t>
        </w:r>
      </w:ins>
      <w:ins w:id="40" w:author="Nicoletta Knoble" w:date="2017-02-03T11:47:00Z">
        <w:r w:rsidR="007447E7">
          <w:rPr>
            <w:rFonts w:ascii="Karla" w:hAnsi="Karla"/>
          </w:rPr>
          <w:t>utput we are looking for</w:t>
        </w:r>
      </w:ins>
      <w:ins w:id="41" w:author="Nicoletta Knoble" w:date="2017-02-03T12:44:00Z">
        <w:r w:rsidR="007447E7">
          <w:rPr>
            <w:rFonts w:ascii="Karla" w:hAnsi="Karla"/>
          </w:rPr>
          <w:t>:</w:t>
        </w:r>
      </w:ins>
    </w:p>
    <w:p w:rsidR="00F577A8" w:rsidRDefault="00F577A8" w:rsidP="007447E7">
      <w:pPr>
        <w:pStyle w:val="ListParagraph"/>
        <w:numPr>
          <w:ilvl w:val="0"/>
          <w:numId w:val="21"/>
        </w:numPr>
        <w:rPr>
          <w:ins w:id="42" w:author="Nicoletta Knoble" w:date="2017-02-03T14:42:00Z"/>
          <w:rFonts w:ascii="Karla" w:hAnsi="Karla"/>
        </w:rPr>
        <w:pPrChange w:id="43" w:author="Nicoletta Knoble" w:date="2017-02-03T12:44:00Z">
          <w:pPr>
            <w:pStyle w:val="ListParagraph"/>
            <w:numPr>
              <w:numId w:val="20"/>
            </w:numPr>
            <w:ind w:hanging="360"/>
          </w:pPr>
        </w:pPrChange>
      </w:pPr>
      <w:ins w:id="44" w:author="Nicoletta Knoble" w:date="2017-02-03T14:42:00Z">
        <w:r>
          <w:rPr>
            <w:rFonts w:ascii="Karla" w:hAnsi="Karla"/>
          </w:rPr>
          <w:t xml:space="preserve">The </w:t>
        </w:r>
        <w:r w:rsidRPr="00C049D3">
          <w:rPr>
            <w:rFonts w:ascii="Karla" w:hAnsi="Karla"/>
            <w:u w:val="single"/>
            <w:rPrChange w:id="45" w:author="Nicoletta Knoble" w:date="2017-02-03T14:48:00Z">
              <w:rPr>
                <w:rFonts w:ascii="Karla" w:hAnsi="Karla"/>
              </w:rPr>
            </w:rPrChange>
          </w:rPr>
          <w:t xml:space="preserve">number </w:t>
        </w:r>
        <w:r>
          <w:rPr>
            <w:rFonts w:ascii="Karla" w:hAnsi="Karla"/>
          </w:rPr>
          <w:t>of teams needed for the entire summer’s mapping goal</w:t>
        </w:r>
      </w:ins>
    </w:p>
    <w:p w:rsidR="00C049D3" w:rsidRDefault="00F577A8" w:rsidP="007447E7">
      <w:pPr>
        <w:pStyle w:val="ListParagraph"/>
        <w:numPr>
          <w:ilvl w:val="0"/>
          <w:numId w:val="21"/>
        </w:numPr>
        <w:rPr>
          <w:ins w:id="46" w:author="Nicoletta Knoble" w:date="2017-02-03T14:48:00Z"/>
          <w:rFonts w:ascii="Karla" w:hAnsi="Karla"/>
        </w:rPr>
        <w:pPrChange w:id="47" w:author="Nicoletta Knoble" w:date="2017-02-03T12:44:00Z">
          <w:pPr>
            <w:pStyle w:val="ListParagraph"/>
            <w:numPr>
              <w:numId w:val="20"/>
            </w:numPr>
            <w:ind w:hanging="360"/>
          </w:pPr>
        </w:pPrChange>
      </w:pPr>
      <w:ins w:id="48" w:author="Nicoletta Knoble" w:date="2017-02-03T14:42:00Z">
        <w:r>
          <w:rPr>
            <w:rFonts w:ascii="Karla" w:hAnsi="Karla"/>
          </w:rPr>
          <w:t xml:space="preserve">The </w:t>
        </w:r>
      </w:ins>
      <w:ins w:id="49" w:author="Nicoletta Knoble" w:date="2017-02-03T14:43:00Z">
        <w:r>
          <w:rPr>
            <w:rFonts w:ascii="Karla" w:hAnsi="Karla"/>
          </w:rPr>
          <w:t>community area assignments</w:t>
        </w:r>
      </w:ins>
      <w:ins w:id="50" w:author="Nicoletta Knoble" w:date="2017-02-03T14:48:00Z">
        <w:r w:rsidR="00C049D3">
          <w:rPr>
            <w:rFonts w:ascii="Karla" w:hAnsi="Karla"/>
          </w:rPr>
          <w:t xml:space="preserve"> (listed by Host Site)—</w:t>
        </w:r>
      </w:ins>
      <w:ins w:id="51" w:author="Nicoletta Knoble" w:date="2017-02-03T14:53:00Z">
        <w:r w:rsidR="0058065E">
          <w:rPr>
            <w:rFonts w:ascii="Karla" w:hAnsi="Karla"/>
          </w:rPr>
          <w:t xml:space="preserve">Example: </w:t>
        </w:r>
      </w:ins>
      <w:bookmarkStart w:id="52" w:name="_GoBack"/>
      <w:bookmarkEnd w:id="52"/>
      <w:ins w:id="53" w:author="Nicoletta Knoble" w:date="2017-02-03T14:50:00Z">
        <w:r w:rsidR="00C049D3">
          <w:rPr>
            <w:rFonts w:ascii="Karla" w:hAnsi="Karla"/>
          </w:rPr>
          <w:t>“</w:t>
        </w:r>
      </w:ins>
      <w:ins w:id="54" w:author="Nicoletta Knoble" w:date="2017-02-03T14:49:00Z">
        <w:r w:rsidR="00C049D3">
          <w:rPr>
            <w:rFonts w:ascii="Karla" w:hAnsi="Karla"/>
          </w:rPr>
          <w:t>Host Site 1= Auburn Gresham, West Englew</w:t>
        </w:r>
        <w:r w:rsidR="00E55720">
          <w:rPr>
            <w:rFonts w:ascii="Karla" w:hAnsi="Karla"/>
          </w:rPr>
          <w:t>ood, South Chicago; Host Site 2</w:t>
        </w:r>
        <w:r w:rsidR="00C049D3">
          <w:rPr>
            <w:rFonts w:ascii="Karla" w:hAnsi="Karla"/>
          </w:rPr>
          <w:t xml:space="preserve">= Riverdale, Calumet Heights, </w:t>
        </w:r>
        <w:proofErr w:type="spellStart"/>
        <w:r w:rsidR="00C049D3">
          <w:rPr>
            <w:rFonts w:ascii="Karla" w:hAnsi="Karla"/>
          </w:rPr>
          <w:t>Hegewisch</w:t>
        </w:r>
        <w:proofErr w:type="spellEnd"/>
        <w:r w:rsidR="00C049D3">
          <w:rPr>
            <w:rFonts w:ascii="Karla" w:hAnsi="Karla"/>
          </w:rPr>
          <w:t xml:space="preserve">; Host Site 3= Bridgeport, </w:t>
        </w:r>
        <w:proofErr w:type="spellStart"/>
        <w:r w:rsidR="00C049D3">
          <w:rPr>
            <w:rFonts w:ascii="Karla" w:hAnsi="Karla"/>
          </w:rPr>
          <w:t>Armour</w:t>
        </w:r>
        <w:proofErr w:type="spellEnd"/>
        <w:r w:rsidR="00C049D3">
          <w:rPr>
            <w:rFonts w:ascii="Karla" w:hAnsi="Karla"/>
          </w:rPr>
          <w:t xml:space="preserve"> Square, Lower West Side</w:t>
        </w:r>
      </w:ins>
      <w:ins w:id="55" w:author="Nicoletta Knoble" w:date="2017-02-03T14:50:00Z">
        <w:r w:rsidR="00C049D3">
          <w:rPr>
            <w:rFonts w:ascii="Karla" w:hAnsi="Karla"/>
          </w:rPr>
          <w:t>”</w:t>
        </w:r>
      </w:ins>
      <w:proofErr w:type="gramStart"/>
      <w:ins w:id="56" w:author="Nicoletta Knoble" w:date="2017-02-03T14:53:00Z">
        <w:r w:rsidR="0058065E">
          <w:rPr>
            <w:rFonts w:ascii="Karla" w:hAnsi="Karla"/>
          </w:rPr>
          <w:t>,,</w:t>
        </w:r>
        <w:proofErr w:type="gramEnd"/>
        <w:r w:rsidR="0058065E">
          <w:rPr>
            <w:rFonts w:ascii="Karla" w:hAnsi="Karla"/>
          </w:rPr>
          <w:t xml:space="preserve"> etc.</w:t>
        </w:r>
      </w:ins>
    </w:p>
    <w:p w:rsidR="00387932" w:rsidRPr="007447E7" w:rsidDel="00187ABE" w:rsidRDefault="007447E7" w:rsidP="007447E7">
      <w:pPr>
        <w:pStyle w:val="ListParagraph"/>
        <w:numPr>
          <w:ilvl w:val="0"/>
          <w:numId w:val="21"/>
        </w:numPr>
        <w:rPr>
          <w:del w:id="57" w:author="Nicoletta Knoble" w:date="2017-02-03T11:35:00Z"/>
          <w:rFonts w:ascii="Karla" w:hAnsi="Karla"/>
          <w:rPrChange w:id="58" w:author="Nicoletta Knoble" w:date="2017-02-03T12:44:00Z">
            <w:rPr>
              <w:del w:id="59" w:author="Nicoletta Knoble" w:date="2017-02-03T11:35:00Z"/>
            </w:rPr>
          </w:rPrChange>
        </w:rPr>
        <w:pPrChange w:id="60" w:author="Nicoletta Knoble" w:date="2017-02-03T12:44:00Z">
          <w:pPr/>
        </w:pPrChange>
      </w:pPr>
      <w:ins w:id="61" w:author="Nicoletta Knoble" w:date="2017-02-03T12:45:00Z">
        <w:r>
          <w:rPr>
            <w:rFonts w:ascii="Karla" w:hAnsi="Karla"/>
          </w:rPr>
          <w:t>T</w:t>
        </w:r>
      </w:ins>
      <w:ins w:id="62" w:author="Nicoletta Knoble" w:date="2017-02-03T12:44:00Z">
        <w:r>
          <w:rPr>
            <w:rFonts w:ascii="Karla" w:hAnsi="Karla"/>
          </w:rPr>
          <w:t xml:space="preserve">he </w:t>
        </w:r>
        <w:r w:rsidRPr="00C049D3">
          <w:rPr>
            <w:rFonts w:ascii="Karla" w:hAnsi="Karla"/>
            <w:u w:val="single"/>
            <w:rPrChange w:id="63" w:author="Nicoletta Knoble" w:date="2017-02-03T14:48:00Z">
              <w:rPr>
                <w:rFonts w:ascii="Karla" w:hAnsi="Karla"/>
              </w:rPr>
            </w:rPrChange>
          </w:rPr>
          <w:t>n</w:t>
        </w:r>
      </w:ins>
      <w:ins w:id="64" w:author="Nicoletta Knoble" w:date="2017-02-03T11:48:00Z">
        <w:r w:rsidR="00187ABE" w:rsidRPr="00C049D3">
          <w:rPr>
            <w:rFonts w:ascii="Karla" w:hAnsi="Karla"/>
            <w:u w:val="single"/>
            <w:rPrChange w:id="65" w:author="Nicoletta Knoble" w:date="2017-02-03T14:48:00Z">
              <w:rPr/>
            </w:rPrChange>
          </w:rPr>
          <w:t>umber</w:t>
        </w:r>
        <w:r w:rsidR="00187ABE" w:rsidRPr="007447E7">
          <w:rPr>
            <w:rFonts w:ascii="Karla" w:hAnsi="Karla"/>
            <w:rPrChange w:id="66" w:author="Nicoletta Knoble" w:date="2017-02-03T12:44:00Z">
              <w:rPr/>
            </w:rPrChange>
          </w:rPr>
          <w:t xml:space="preserve"> of commercial places to be assigned per </w:t>
        </w:r>
      </w:ins>
      <w:ins w:id="67" w:author="Nicoletta Knoble" w:date="2017-02-03T14:48:00Z">
        <w:r w:rsidR="00C049D3">
          <w:rPr>
            <w:rFonts w:ascii="Karla" w:hAnsi="Karla"/>
          </w:rPr>
          <w:t xml:space="preserve">Host Site </w:t>
        </w:r>
      </w:ins>
      <w:ins w:id="68" w:author="Nicoletta Knoble" w:date="2017-02-03T11:48:00Z">
        <w:r w:rsidR="00187ABE" w:rsidRPr="007447E7">
          <w:rPr>
            <w:rFonts w:ascii="Karla" w:hAnsi="Karla"/>
            <w:rPrChange w:id="69" w:author="Nicoletta Knoble" w:date="2017-02-03T12:44:00Z">
              <w:rPr/>
            </w:rPrChange>
          </w:rPr>
          <w:t xml:space="preserve">Field Team per day, based on </w:t>
        </w:r>
      </w:ins>
      <w:ins w:id="70" w:author="Nicoletta Knoble" w:date="2017-02-03T12:45:00Z">
        <w:r>
          <w:rPr>
            <w:rFonts w:ascii="Karla" w:hAnsi="Karla"/>
          </w:rPr>
          <w:t>the community area(s) being mapped for the day</w:t>
        </w:r>
      </w:ins>
      <w:ins w:id="71" w:author="Nicoletta Knoble" w:date="2017-02-03T14:48:00Z">
        <w:r w:rsidR="00C049D3">
          <w:rPr>
            <w:rFonts w:ascii="Karla" w:hAnsi="Karla"/>
          </w:rPr>
          <w:t>/week</w:t>
        </w:r>
      </w:ins>
      <w:ins w:id="72" w:author="Nicoletta Knoble" w:date="2017-02-03T14:50:00Z">
        <w:r w:rsidR="00C049D3">
          <w:rPr>
            <w:rFonts w:ascii="Karla" w:hAnsi="Karla"/>
          </w:rPr>
          <w:t>—this model would ideally be something Supervisors could use on a weekly/daily basis to make field assignments during the mapping period</w:t>
        </w:r>
      </w:ins>
    </w:p>
    <w:p w:rsidR="00187ABE" w:rsidRPr="00DB759F" w:rsidRDefault="00187ABE" w:rsidP="007447E7">
      <w:pPr>
        <w:pStyle w:val="ListParagraph"/>
        <w:numPr>
          <w:ilvl w:val="0"/>
          <w:numId w:val="21"/>
        </w:numPr>
        <w:rPr>
          <w:ins w:id="73" w:author="Nicoletta Knoble" w:date="2017-02-03T11:47:00Z"/>
        </w:rPr>
        <w:pPrChange w:id="74" w:author="Nicoletta Knoble" w:date="2017-02-03T12:44:00Z">
          <w:pPr>
            <w:pStyle w:val="ListParagraph"/>
            <w:numPr>
              <w:numId w:val="20"/>
            </w:numPr>
            <w:ind w:hanging="360"/>
          </w:pPr>
        </w:pPrChange>
      </w:pPr>
    </w:p>
    <w:p w:rsidR="007C0FC7" w:rsidDel="00187ABE" w:rsidRDefault="007C0FC7" w:rsidP="0065676C">
      <w:pPr>
        <w:rPr>
          <w:del w:id="75" w:author="Nicoletta Knoble" w:date="2017-02-03T11:47:00Z"/>
          <w:rFonts w:ascii="Karla" w:hAnsi="Karla"/>
          <w:u w:val="single"/>
        </w:rPr>
      </w:pPr>
    </w:p>
    <w:p w:rsidR="0065676C" w:rsidRPr="0065676C" w:rsidRDefault="0065676C" w:rsidP="0065676C">
      <w:pPr>
        <w:rPr>
          <w:rFonts w:ascii="Karla" w:hAnsi="Karla"/>
          <w:u w:val="single"/>
        </w:rPr>
      </w:pPr>
      <w:r w:rsidRPr="0065676C">
        <w:rPr>
          <w:rFonts w:ascii="Karla" w:hAnsi="Karla"/>
          <w:u w:val="single"/>
        </w:rPr>
        <w:t xml:space="preserve">Scope: </w:t>
      </w:r>
    </w:p>
    <w:p w:rsidR="007C0FC7" w:rsidRDefault="007C0FC7" w:rsidP="00EA34CB">
      <w:pPr>
        <w:pStyle w:val="ListParagraph"/>
        <w:numPr>
          <w:ilvl w:val="1"/>
          <w:numId w:val="9"/>
        </w:numPr>
        <w:ind w:left="720"/>
        <w:rPr>
          <w:rFonts w:ascii="Karla" w:hAnsi="Karla"/>
        </w:rPr>
      </w:pPr>
      <w:r w:rsidRPr="007C0FC7">
        <w:rPr>
          <w:rFonts w:ascii="Karla" w:hAnsi="Karla"/>
        </w:rPr>
        <w:t>We believe productivity varies based on a number of factors:</w:t>
      </w:r>
    </w:p>
    <w:p w:rsidR="007C0FC7" w:rsidRDefault="007C0FC7" w:rsidP="00EA34CB">
      <w:pPr>
        <w:pStyle w:val="ListParagraph"/>
        <w:numPr>
          <w:ilvl w:val="2"/>
          <w:numId w:val="9"/>
        </w:numPr>
        <w:ind w:left="1440"/>
        <w:rPr>
          <w:rFonts w:ascii="Karla" w:hAnsi="Karla"/>
        </w:rPr>
      </w:pPr>
      <w:r w:rsidRPr="007C0FC7">
        <w:rPr>
          <w:rFonts w:ascii="Karla" w:hAnsi="Karla"/>
        </w:rPr>
        <w:t>Place density</w:t>
      </w:r>
      <w:ins w:id="76" w:author="Nicoletta Knoble" w:date="2017-02-03T11:16:00Z">
        <w:r w:rsidR="00B14828">
          <w:rPr>
            <w:rFonts w:ascii="Karla" w:hAnsi="Karla"/>
          </w:rPr>
          <w:t>—i.e. the number of places on individual commercial or residential streets (this varies greatly by community area)</w:t>
        </w:r>
      </w:ins>
      <w:del w:id="77" w:author="Nicoletta Knoble" w:date="2017-02-03T11:16:00Z">
        <w:r w:rsidRPr="007C0FC7" w:rsidDel="00B14828">
          <w:rPr>
            <w:rFonts w:ascii="Karla" w:hAnsi="Karla"/>
          </w:rPr>
          <w:delText xml:space="preserve"> </w:delText>
        </w:r>
      </w:del>
    </w:p>
    <w:p w:rsidR="007C0FC7" w:rsidRDefault="007C0FC7" w:rsidP="00EA34CB">
      <w:pPr>
        <w:pStyle w:val="ListParagraph"/>
        <w:numPr>
          <w:ilvl w:val="2"/>
          <w:numId w:val="9"/>
        </w:numPr>
        <w:ind w:left="1440"/>
        <w:rPr>
          <w:rFonts w:ascii="Karla" w:hAnsi="Karla"/>
        </w:rPr>
      </w:pPr>
      <w:r>
        <w:rPr>
          <w:rFonts w:ascii="Karla" w:hAnsi="Karla"/>
        </w:rPr>
        <w:t xml:space="preserve">Travel time </w:t>
      </w:r>
      <w:r w:rsidRPr="007C0FC7">
        <w:rPr>
          <w:rFonts w:ascii="Karla" w:hAnsi="Karla"/>
        </w:rPr>
        <w:t>to cover the geography—i</w:t>
      </w:r>
      <w:ins w:id="78" w:author="Nicoletta Knoble" w:date="2017-02-03T11:16:00Z">
        <w:r w:rsidR="00B14828">
          <w:rPr>
            <w:rFonts w:ascii="Karla" w:hAnsi="Karla"/>
          </w:rPr>
          <w:t>.</w:t>
        </w:r>
      </w:ins>
      <w:r w:rsidRPr="007C0FC7">
        <w:rPr>
          <w:rFonts w:ascii="Karla" w:hAnsi="Karla"/>
        </w:rPr>
        <w:t>e</w:t>
      </w:r>
      <w:ins w:id="79" w:author="Nicoletta Knoble" w:date="2017-02-03T11:17:00Z">
        <w:r w:rsidR="00B14828">
          <w:rPr>
            <w:rFonts w:ascii="Karla" w:hAnsi="Karla"/>
          </w:rPr>
          <w:t>.</w:t>
        </w:r>
      </w:ins>
      <w:del w:id="80" w:author="Nicoletta Knoble" w:date="2017-02-03T11:17:00Z">
        <w:r w:rsidRPr="007C0FC7" w:rsidDel="00B14828">
          <w:rPr>
            <w:rFonts w:ascii="Karla" w:hAnsi="Karla"/>
          </w:rPr>
          <w:delText>,</w:delText>
        </w:r>
      </w:del>
      <w:r w:rsidRPr="007C0FC7">
        <w:rPr>
          <w:rFonts w:ascii="Karla" w:hAnsi="Karla"/>
        </w:rPr>
        <w:t xml:space="preserve"> time to get</w:t>
      </w:r>
      <w:r>
        <w:rPr>
          <w:rFonts w:ascii="Karla" w:hAnsi="Karla"/>
        </w:rPr>
        <w:t xml:space="preserve"> to mapping location </w:t>
      </w:r>
      <w:ins w:id="81" w:author="Nicoletta Knoble" w:date="2017-02-03T11:17:00Z">
        <w:r w:rsidR="00B14828">
          <w:rPr>
            <w:rFonts w:ascii="Karla" w:hAnsi="Karla"/>
          </w:rPr>
          <w:t xml:space="preserve">from host site </w:t>
        </w:r>
      </w:ins>
      <w:r>
        <w:rPr>
          <w:rFonts w:ascii="Karla" w:hAnsi="Karla"/>
        </w:rPr>
        <w:t>and</w:t>
      </w:r>
      <w:r w:rsidRPr="007C0FC7">
        <w:rPr>
          <w:rFonts w:ascii="Karla" w:hAnsi="Karla"/>
        </w:rPr>
        <w:t xml:space="preserve"> </w:t>
      </w:r>
      <w:r w:rsidR="00923C76">
        <w:rPr>
          <w:rFonts w:ascii="Karla" w:hAnsi="Karla"/>
        </w:rPr>
        <w:t xml:space="preserve">potentially </w:t>
      </w:r>
      <w:r w:rsidRPr="007C0FC7">
        <w:rPr>
          <w:rFonts w:ascii="Karla" w:hAnsi="Karla"/>
        </w:rPr>
        <w:t>from place to place</w:t>
      </w:r>
      <w:ins w:id="82" w:author="Nicoletta Knoble" w:date="2017-02-03T11:17:00Z">
        <w:r w:rsidR="00B14828">
          <w:rPr>
            <w:rFonts w:ascii="Karla" w:hAnsi="Karla"/>
          </w:rPr>
          <w:t xml:space="preserve"> within </w:t>
        </w:r>
        <w:proofErr w:type="spellStart"/>
        <w:r w:rsidR="00B14828">
          <w:rPr>
            <w:rFonts w:ascii="Karla" w:hAnsi="Karla"/>
          </w:rPr>
          <w:t>assignments</w:t>
        </w:r>
      </w:ins>
      <w:proofErr w:type="spellEnd"/>
    </w:p>
    <w:p w:rsidR="007C0FC7" w:rsidDel="00F577A8" w:rsidRDefault="007C0FC7" w:rsidP="004A50AC">
      <w:pPr>
        <w:pStyle w:val="ListParagraph"/>
        <w:numPr>
          <w:ilvl w:val="2"/>
          <w:numId w:val="9"/>
        </w:numPr>
        <w:ind w:left="720" w:firstLine="720"/>
        <w:rPr>
          <w:del w:id="83" w:author="Nicoletta Knoble" w:date="2017-02-03T14:43:00Z"/>
          <w:rFonts w:ascii="Karla" w:hAnsi="Karla"/>
        </w:rPr>
        <w:pPrChange w:id="84" w:author="Nicoletta Knoble" w:date="2017-02-03T14:44:00Z">
          <w:pPr>
            <w:pStyle w:val="ListParagraph"/>
            <w:numPr>
              <w:ilvl w:val="2"/>
              <w:numId w:val="9"/>
            </w:numPr>
            <w:ind w:left="1440" w:hanging="360"/>
          </w:pPr>
        </w:pPrChange>
      </w:pPr>
      <w:r w:rsidRPr="007C0FC7">
        <w:rPr>
          <w:rFonts w:ascii="Karla" w:hAnsi="Karla"/>
        </w:rPr>
        <w:t>Weather</w:t>
      </w:r>
    </w:p>
    <w:p w:rsidR="00F577A8" w:rsidRDefault="00F577A8" w:rsidP="004A50AC">
      <w:pPr>
        <w:pStyle w:val="ListParagraph"/>
        <w:ind w:firstLine="720"/>
        <w:rPr>
          <w:ins w:id="85" w:author="Nicoletta Knoble" w:date="2017-02-03T14:44:00Z"/>
          <w:rFonts w:ascii="Karla" w:hAnsi="Karla"/>
        </w:rPr>
        <w:pPrChange w:id="86" w:author="Nicoletta Knoble" w:date="2017-02-03T14:44:00Z">
          <w:pPr>
            <w:pStyle w:val="ListParagraph"/>
            <w:numPr>
              <w:ilvl w:val="2"/>
              <w:numId w:val="9"/>
            </w:numPr>
            <w:ind w:left="1440" w:hanging="360"/>
          </w:pPr>
        </w:pPrChange>
      </w:pPr>
    </w:p>
    <w:p w:rsidR="004A50AC" w:rsidRPr="004A50AC" w:rsidRDefault="007C0FC7" w:rsidP="00F577A8">
      <w:pPr>
        <w:pStyle w:val="ListParagraph"/>
        <w:numPr>
          <w:ilvl w:val="2"/>
          <w:numId w:val="9"/>
        </w:numPr>
        <w:ind w:left="1440"/>
        <w:rPr>
          <w:ins w:id="87" w:author="Nicoletta Knoble" w:date="2017-02-03T14:46:00Z"/>
          <w:rFonts w:ascii="Karla" w:hAnsi="Karla"/>
          <w:rPrChange w:id="88" w:author="Nicoletta Knoble" w:date="2017-02-03T14:46:00Z">
            <w:rPr>
              <w:ins w:id="89" w:author="Nicoletta Knoble" w:date="2017-02-03T14:46:00Z"/>
            </w:rPr>
          </w:rPrChange>
        </w:rPr>
        <w:pPrChange w:id="90" w:author="Nicoletta Knoble" w:date="2017-02-03T14:43:00Z">
          <w:pPr>
            <w:pStyle w:val="ListParagraph"/>
            <w:numPr>
              <w:ilvl w:val="2"/>
              <w:numId w:val="9"/>
            </w:numPr>
            <w:ind w:left="1440" w:hanging="360"/>
          </w:pPr>
        </w:pPrChange>
      </w:pPr>
      <w:r w:rsidRPr="00F577A8">
        <w:rPr>
          <w:rFonts w:ascii="Karla" w:hAnsi="Karla"/>
          <w:rPrChange w:id="91" w:author="Nicoletta Knoble" w:date="2017-02-03T14:44:00Z">
            <w:rPr>
              <w:rFonts w:ascii="Karla" w:hAnsi="Karla"/>
            </w:rPr>
          </w:rPrChange>
        </w:rPr>
        <w:t>Day of week</w:t>
      </w:r>
      <w:ins w:id="92" w:author="Nicoletta Knoble" w:date="2017-02-03T11:17:00Z">
        <w:r w:rsidR="00B14828" w:rsidRPr="00F577A8">
          <w:rPr>
            <w:rFonts w:ascii="Karla" w:hAnsi="Karla"/>
            <w:rPrChange w:id="93" w:author="Nicoletta Knoble" w:date="2017-02-03T14:44:00Z">
              <w:rPr>
                <w:rFonts w:ascii="Karla" w:hAnsi="Karla"/>
              </w:rPr>
            </w:rPrChange>
          </w:rPr>
          <w:t xml:space="preserve">—e.g. </w:t>
        </w:r>
      </w:ins>
      <w:ins w:id="94" w:author="Nicoletta Knoble" w:date="2017-02-03T14:43:00Z">
        <w:r w:rsidR="00F577A8" w:rsidRPr="00F577A8">
          <w:rPr>
            <w:rFonts w:ascii="Karla" w:hAnsi="Karla"/>
            <w:rPrChange w:id="95" w:author="Nicoletta Knoble" w:date="2017-02-03T14:44:00Z">
              <w:rPr>
                <w:rFonts w:ascii="Karla" w:hAnsi="Karla"/>
              </w:rPr>
            </w:rPrChange>
          </w:rPr>
          <w:t>Fridays are traditionally reserved for mapping on residential streets ONLY</w:t>
        </w:r>
      </w:ins>
      <w:ins w:id="96" w:author="Nicoletta Knoble" w:date="2017-02-03T14:46:00Z">
        <w:r w:rsidR="004A50AC">
          <w:rPr>
            <w:rFonts w:ascii="Karla" w:hAnsi="Karla"/>
          </w:rPr>
          <w:t xml:space="preserve"> (without high school students)</w:t>
        </w:r>
      </w:ins>
    </w:p>
    <w:p w:rsidR="007C0FC7" w:rsidRPr="00F577A8" w:rsidDel="00F577A8" w:rsidRDefault="004A50AC" w:rsidP="004A50AC">
      <w:pPr>
        <w:pStyle w:val="ListParagraph"/>
        <w:ind w:firstLine="720"/>
        <w:rPr>
          <w:del w:id="97" w:author="Nicoletta Knoble" w:date="2017-02-03T14:43:00Z"/>
          <w:rFonts w:ascii="Karla" w:hAnsi="Karla"/>
          <w:rPrChange w:id="98" w:author="Nicoletta Knoble" w:date="2017-02-03T14:44:00Z">
            <w:rPr>
              <w:del w:id="99" w:author="Nicoletta Knoble" w:date="2017-02-03T14:43:00Z"/>
              <w:rFonts w:ascii="Karla" w:hAnsi="Karla"/>
            </w:rPr>
          </w:rPrChange>
        </w:rPr>
        <w:pPrChange w:id="100" w:author="Nicoletta Knoble" w:date="2017-02-03T14:46:00Z">
          <w:pPr>
            <w:pStyle w:val="ListParagraph"/>
            <w:numPr>
              <w:ilvl w:val="2"/>
              <w:numId w:val="9"/>
            </w:numPr>
            <w:ind w:left="1440" w:hanging="360"/>
          </w:pPr>
        </w:pPrChange>
      </w:pPr>
      <w:ins w:id="101" w:author="Nicoletta Knoble" w:date="2017-02-03T14:46:00Z">
        <w:r w:rsidRPr="00F577A8" w:rsidDel="00F577A8">
          <w:rPr>
            <w:rFonts w:ascii="Karla" w:hAnsi="Karla"/>
            <w:rPrChange w:id="102" w:author="Nicoletta Knoble" w:date="2017-02-03T14:44:00Z">
              <w:rPr>
                <w:rFonts w:ascii="Karla" w:hAnsi="Karla"/>
              </w:rPr>
            </w:rPrChange>
          </w:rPr>
          <w:t xml:space="preserve"> </w:t>
        </w:r>
      </w:ins>
    </w:p>
    <w:p w:rsidR="007C0FC7" w:rsidRPr="00F577A8" w:rsidRDefault="007C0FC7" w:rsidP="00F577A8">
      <w:pPr>
        <w:pStyle w:val="ListParagraph"/>
        <w:numPr>
          <w:ilvl w:val="2"/>
          <w:numId w:val="9"/>
        </w:numPr>
        <w:ind w:left="1440"/>
        <w:rPr>
          <w:rPrChange w:id="103" w:author="Nicoletta Knoble" w:date="2017-02-03T14:43:00Z">
            <w:rPr>
              <w:rFonts w:ascii="Karla" w:hAnsi="Karla"/>
            </w:rPr>
          </w:rPrChange>
        </w:rPr>
        <w:pPrChange w:id="104" w:author="Nicoletta Knoble" w:date="2017-02-03T14:43:00Z">
          <w:pPr>
            <w:pStyle w:val="ListParagraph"/>
            <w:numPr>
              <w:ilvl w:val="2"/>
              <w:numId w:val="9"/>
            </w:numPr>
            <w:ind w:left="1440" w:hanging="360"/>
          </w:pPr>
        </w:pPrChange>
      </w:pPr>
      <w:r w:rsidRPr="00F577A8">
        <w:rPr>
          <w:rPrChange w:id="105" w:author="Nicoletta Knoble" w:date="2017-02-03T14:43:00Z">
            <w:rPr>
              <w:rFonts w:ascii="Karla" w:hAnsi="Karla"/>
            </w:rPr>
          </w:rPrChange>
        </w:rPr>
        <w:t>Number of days into the summer program</w:t>
      </w:r>
      <w:r w:rsidR="00923C76" w:rsidRPr="00F577A8">
        <w:rPr>
          <w:rPrChange w:id="106" w:author="Nicoletta Knoble" w:date="2017-02-03T14:43:00Z">
            <w:rPr>
              <w:rFonts w:ascii="Karla" w:hAnsi="Karla"/>
            </w:rPr>
          </w:rPrChange>
        </w:rPr>
        <w:t>--</w:t>
      </w:r>
      <w:r w:rsidRPr="00F577A8">
        <w:rPr>
          <w:rPrChange w:id="107" w:author="Nicoletta Knoble" w:date="2017-02-03T14:43:00Z">
            <w:rPr>
              <w:rFonts w:ascii="Karla" w:hAnsi="Karla"/>
            </w:rPr>
          </w:rPrChange>
        </w:rPr>
        <w:t>so faster with more experience</w:t>
      </w:r>
    </w:p>
    <w:p w:rsidR="007C0FC7" w:rsidRPr="00B14828" w:rsidRDefault="007C0FC7" w:rsidP="00B14828">
      <w:pPr>
        <w:pStyle w:val="ListParagraph"/>
        <w:numPr>
          <w:ilvl w:val="2"/>
          <w:numId w:val="9"/>
        </w:numPr>
        <w:ind w:left="1440"/>
        <w:rPr>
          <w:rFonts w:ascii="Karla" w:hAnsi="Karla"/>
          <w:rPrChange w:id="108" w:author="Nicoletta Knoble" w:date="2017-02-03T11:18:00Z">
            <w:rPr/>
          </w:rPrChange>
        </w:rPr>
      </w:pPr>
      <w:r w:rsidRPr="007C0FC7">
        <w:rPr>
          <w:rFonts w:ascii="Karla" w:hAnsi="Karla"/>
        </w:rPr>
        <w:t>Quality of Leader management of team</w:t>
      </w:r>
      <w:ins w:id="109" w:author="Nicoletta Knoble" w:date="2017-02-03T11:18:00Z">
        <w:r w:rsidR="00B14828">
          <w:rPr>
            <w:rFonts w:ascii="Karla" w:hAnsi="Karla"/>
          </w:rPr>
          <w:t>—</w:t>
        </w:r>
      </w:ins>
      <w:del w:id="110" w:author="Nicoletta Knoble" w:date="2017-02-03T11:17:00Z">
        <w:r w:rsidRPr="00B14828" w:rsidDel="00B14828">
          <w:rPr>
            <w:rFonts w:ascii="Karla" w:hAnsi="Karla"/>
            <w:rPrChange w:id="111" w:author="Nicoletta Knoble" w:date="2017-02-03T11:18:00Z">
              <w:rPr/>
            </w:rPrChange>
          </w:rPr>
          <w:delText>-</w:delText>
        </w:r>
        <w:r w:rsidR="00923C76" w:rsidRPr="00B14828" w:rsidDel="00B14828">
          <w:rPr>
            <w:rFonts w:ascii="Karla" w:hAnsi="Karla"/>
            <w:rPrChange w:id="112" w:author="Nicoletta Knoble" w:date="2017-02-03T11:18:00Z">
              <w:rPr/>
            </w:rPrChange>
          </w:rPr>
          <w:delText>-</w:delText>
        </w:r>
      </w:del>
      <w:ins w:id="113" w:author="Nicoletta Knoble" w:date="2017-02-03T11:18:00Z">
        <w:r w:rsidR="00B14828">
          <w:rPr>
            <w:rFonts w:ascii="Karla" w:hAnsi="Karla"/>
          </w:rPr>
          <w:t xml:space="preserve">a </w:t>
        </w:r>
      </w:ins>
      <w:r w:rsidRPr="00B14828">
        <w:rPr>
          <w:rFonts w:ascii="Karla" w:hAnsi="Karla"/>
          <w:rPrChange w:id="114" w:author="Nicoletta Knoble" w:date="2017-02-03T11:18:00Z">
            <w:rPr/>
          </w:rPrChange>
        </w:rPr>
        <w:t>weak leader gets drastically different results than strong leader</w:t>
      </w:r>
    </w:p>
    <w:p w:rsidR="007C0FC7" w:rsidRDefault="007C0FC7" w:rsidP="00EA34CB">
      <w:pPr>
        <w:pStyle w:val="ListParagraph"/>
        <w:numPr>
          <w:ilvl w:val="2"/>
          <w:numId w:val="9"/>
        </w:numPr>
        <w:ind w:left="1440"/>
        <w:rPr>
          <w:ins w:id="115" w:author="Nicoletta Knoble" w:date="2017-02-03T11:19:00Z"/>
          <w:rFonts w:ascii="Karla" w:hAnsi="Karla"/>
        </w:rPr>
      </w:pPr>
      <w:r w:rsidRPr="007C0FC7">
        <w:rPr>
          <w:rFonts w:ascii="Karla" w:hAnsi="Karla"/>
        </w:rPr>
        <w:t xml:space="preserve">Perception of safety in </w:t>
      </w:r>
      <w:ins w:id="116" w:author="Nicoletta Knoble" w:date="2017-02-03T11:18:00Z">
        <w:r w:rsidR="00B14828">
          <w:rPr>
            <w:rFonts w:ascii="Karla" w:hAnsi="Karla"/>
          </w:rPr>
          <w:t xml:space="preserve">an </w:t>
        </w:r>
      </w:ins>
      <w:r w:rsidRPr="007C0FC7">
        <w:rPr>
          <w:rFonts w:ascii="Karla" w:hAnsi="Karla"/>
        </w:rPr>
        <w:t>area</w:t>
      </w:r>
      <w:ins w:id="117" w:author="Nicoletta Knoble" w:date="2017-02-03T11:18:00Z">
        <w:r w:rsidR="00B14828">
          <w:rPr>
            <w:rFonts w:ascii="Karla" w:hAnsi="Karla"/>
          </w:rPr>
          <w:t xml:space="preserve">—mapping tends to </w:t>
        </w:r>
      </w:ins>
      <w:ins w:id="118" w:author="Nicoletta Knoble" w:date="2017-02-03T14:51:00Z">
        <w:r w:rsidR="00E55720">
          <w:rPr>
            <w:rFonts w:ascii="Karla" w:hAnsi="Karla"/>
          </w:rPr>
          <w:t>be slower/</w:t>
        </w:r>
      </w:ins>
      <w:ins w:id="119" w:author="Nicoletta Knoble" w:date="2017-02-03T11:18:00Z">
        <w:r w:rsidR="00B14828">
          <w:rPr>
            <w:rFonts w:ascii="Karla" w:hAnsi="Karla"/>
          </w:rPr>
          <w:t xml:space="preserve">stall </w:t>
        </w:r>
      </w:ins>
      <w:ins w:id="120" w:author="Nicoletta Knoble" w:date="2017-02-03T14:53:00Z">
        <w:r w:rsidR="00251D5F">
          <w:rPr>
            <w:rFonts w:ascii="Karla" w:hAnsi="Karla"/>
          </w:rPr>
          <w:t xml:space="preserve">on certain days </w:t>
        </w:r>
      </w:ins>
      <w:ins w:id="121" w:author="Nicoletta Knoble" w:date="2017-02-03T11:18:00Z">
        <w:r w:rsidR="00B14828">
          <w:rPr>
            <w:rFonts w:ascii="Karla" w:hAnsi="Karla"/>
          </w:rPr>
          <w:t>in areas perceived as ‘most dangerous’</w:t>
        </w:r>
      </w:ins>
    </w:p>
    <w:p w:rsidR="00B14828" w:rsidDel="00E55720" w:rsidRDefault="00B14828" w:rsidP="00C049D3">
      <w:pPr>
        <w:pStyle w:val="ListParagraph"/>
        <w:numPr>
          <w:ilvl w:val="3"/>
          <w:numId w:val="9"/>
        </w:numPr>
        <w:rPr>
          <w:del w:id="122" w:author="Nicoletta Knoble" w:date="2017-02-03T14:52:00Z"/>
          <w:rFonts w:ascii="Karla" w:hAnsi="Karla"/>
        </w:rPr>
        <w:pPrChange w:id="123" w:author="Nicoletta Knoble" w:date="2017-02-03T14:47:00Z">
          <w:pPr>
            <w:pStyle w:val="ListParagraph"/>
            <w:numPr>
              <w:ilvl w:val="2"/>
              <w:numId w:val="9"/>
            </w:numPr>
            <w:ind w:left="1440" w:hanging="360"/>
          </w:pPr>
        </w:pPrChange>
      </w:pPr>
    </w:p>
    <w:p w:rsidR="007C0FC7" w:rsidRDefault="007C0FC7" w:rsidP="00EA34CB">
      <w:pPr>
        <w:pStyle w:val="ListParagraph"/>
        <w:numPr>
          <w:ilvl w:val="1"/>
          <w:numId w:val="9"/>
        </w:numPr>
        <w:ind w:left="720"/>
        <w:rPr>
          <w:rFonts w:ascii="Karla" w:hAnsi="Karla"/>
        </w:rPr>
      </w:pPr>
      <w:r>
        <w:rPr>
          <w:rFonts w:ascii="Karla" w:hAnsi="Karla"/>
        </w:rPr>
        <w:t>Gather necessary data (</w:t>
      </w:r>
      <w:proofErr w:type="spellStart"/>
      <w:r>
        <w:rPr>
          <w:rFonts w:ascii="Karla" w:hAnsi="Karla"/>
        </w:rPr>
        <w:t>MAPSCorps</w:t>
      </w:r>
      <w:proofErr w:type="spellEnd"/>
      <w:r>
        <w:rPr>
          <w:rFonts w:ascii="Karla" w:hAnsi="Karla"/>
        </w:rPr>
        <w:t xml:space="preserve"> has some </w:t>
      </w:r>
      <w:r w:rsidR="00A24908">
        <w:rPr>
          <w:rFonts w:ascii="Karla" w:hAnsi="Karla"/>
        </w:rPr>
        <w:t xml:space="preserve">of the </w:t>
      </w:r>
      <w:r>
        <w:rPr>
          <w:rFonts w:ascii="Karla" w:hAnsi="Karla"/>
        </w:rPr>
        <w:t xml:space="preserve">metadata but others will need a proxy) </w:t>
      </w:r>
    </w:p>
    <w:p w:rsidR="00A24908" w:rsidRPr="00A24908" w:rsidRDefault="00A24908" w:rsidP="00EA34CB">
      <w:pPr>
        <w:pStyle w:val="ListParagraph"/>
        <w:numPr>
          <w:ilvl w:val="2"/>
          <w:numId w:val="9"/>
        </w:numPr>
        <w:ind w:left="1440"/>
        <w:rPr>
          <w:rFonts w:ascii="Karla" w:hAnsi="Karla"/>
        </w:rPr>
      </w:pPr>
      <w:r w:rsidRPr="00A24908">
        <w:rPr>
          <w:rFonts w:ascii="Karla" w:hAnsi="Karla"/>
        </w:rPr>
        <w:t>General geographic size-</w:t>
      </w:r>
      <w:r w:rsidR="00923C76">
        <w:rPr>
          <w:rFonts w:ascii="Karla" w:hAnsi="Karla"/>
        </w:rPr>
        <w:t>-</w:t>
      </w:r>
      <w:r w:rsidRPr="00A24908">
        <w:rPr>
          <w:rFonts w:ascii="Karla" w:hAnsi="Karla"/>
        </w:rPr>
        <w:t xml:space="preserve">square miles by zip code (available online) </w:t>
      </w:r>
    </w:p>
    <w:p w:rsidR="00A24908" w:rsidRPr="00A24908" w:rsidRDefault="00A24908" w:rsidP="00EA34CB">
      <w:pPr>
        <w:pStyle w:val="ListParagraph"/>
        <w:numPr>
          <w:ilvl w:val="2"/>
          <w:numId w:val="9"/>
        </w:numPr>
        <w:ind w:left="1440"/>
        <w:rPr>
          <w:rFonts w:ascii="Karla" w:hAnsi="Karla"/>
        </w:rPr>
      </w:pPr>
      <w:r w:rsidRPr="00A24908">
        <w:rPr>
          <w:rFonts w:ascii="Karla" w:hAnsi="Karla"/>
        </w:rPr>
        <w:t>Place density-</w:t>
      </w:r>
      <w:r w:rsidR="00923C76">
        <w:rPr>
          <w:rFonts w:ascii="Karla" w:hAnsi="Karla"/>
        </w:rPr>
        <w:t>-</w:t>
      </w:r>
      <w:r w:rsidRPr="00A24908">
        <w:rPr>
          <w:rFonts w:ascii="Karla" w:hAnsi="Karla"/>
        </w:rPr>
        <w:t>D&amp;B number of places by zip code (purchase)</w:t>
      </w:r>
    </w:p>
    <w:p w:rsidR="00A24908" w:rsidRPr="00A24908" w:rsidRDefault="00A24908" w:rsidP="00EA34CB">
      <w:pPr>
        <w:pStyle w:val="ListParagraph"/>
        <w:numPr>
          <w:ilvl w:val="2"/>
          <w:numId w:val="9"/>
        </w:numPr>
        <w:ind w:left="1440"/>
        <w:rPr>
          <w:rFonts w:ascii="Karla" w:hAnsi="Karla"/>
        </w:rPr>
      </w:pPr>
      <w:r w:rsidRPr="00A24908">
        <w:rPr>
          <w:rFonts w:ascii="Karla" w:hAnsi="Karla"/>
        </w:rPr>
        <w:t>Error rate of D&amp;B data-</w:t>
      </w:r>
      <w:r w:rsidR="00923C76">
        <w:rPr>
          <w:rFonts w:ascii="Karla" w:hAnsi="Karla"/>
        </w:rPr>
        <w:t>-</w:t>
      </w:r>
      <w:r w:rsidRPr="00A24908">
        <w:rPr>
          <w:rFonts w:ascii="Karla" w:hAnsi="Karla"/>
        </w:rPr>
        <w:t xml:space="preserve">how many places aren’t found from D&amp;B and how many places are found that aren’t in the D&amp;B </w:t>
      </w:r>
    </w:p>
    <w:p w:rsidR="00A24908" w:rsidRPr="00A24908" w:rsidRDefault="00A24908" w:rsidP="00EA34CB">
      <w:pPr>
        <w:pStyle w:val="ListParagraph"/>
        <w:numPr>
          <w:ilvl w:val="2"/>
          <w:numId w:val="9"/>
        </w:numPr>
        <w:ind w:left="1440"/>
        <w:rPr>
          <w:rFonts w:ascii="Karla" w:hAnsi="Karla"/>
        </w:rPr>
      </w:pPr>
      <w:r w:rsidRPr="00A24908">
        <w:rPr>
          <w:rFonts w:ascii="Karla" w:hAnsi="Karla"/>
        </w:rPr>
        <w:t xml:space="preserve">Weather (daily average in past years during the mapping season) </w:t>
      </w:r>
    </w:p>
    <w:p w:rsidR="00A24908" w:rsidRPr="00A24908" w:rsidRDefault="00A24908" w:rsidP="00EA34CB">
      <w:pPr>
        <w:pStyle w:val="ListParagraph"/>
        <w:numPr>
          <w:ilvl w:val="2"/>
          <w:numId w:val="9"/>
        </w:numPr>
        <w:ind w:left="1440"/>
        <w:rPr>
          <w:rFonts w:ascii="Karla" w:hAnsi="Karla"/>
        </w:rPr>
      </w:pPr>
      <w:r w:rsidRPr="00A24908">
        <w:rPr>
          <w:rFonts w:ascii="Karla" w:hAnsi="Karla"/>
        </w:rPr>
        <w:t>Some crime me</w:t>
      </w:r>
      <w:r>
        <w:rPr>
          <w:rFonts w:ascii="Karla" w:hAnsi="Karla"/>
        </w:rPr>
        <w:t>asurement, e.g. violent crime arrests (city)</w:t>
      </w:r>
    </w:p>
    <w:p w:rsidR="00A24908" w:rsidRPr="00A24908" w:rsidRDefault="00A24908" w:rsidP="00EA34CB">
      <w:pPr>
        <w:pStyle w:val="ListParagraph"/>
        <w:numPr>
          <w:ilvl w:val="2"/>
          <w:numId w:val="9"/>
        </w:numPr>
        <w:ind w:left="1440"/>
        <w:rPr>
          <w:rFonts w:ascii="Karla" w:hAnsi="Karla"/>
        </w:rPr>
      </w:pPr>
      <w:r w:rsidRPr="00A24908">
        <w:rPr>
          <w:rFonts w:ascii="Karla" w:hAnsi="Karla"/>
        </w:rPr>
        <w:t>Number of hours mapped per day by each team</w:t>
      </w:r>
      <w:r>
        <w:rPr>
          <w:rFonts w:ascii="Karla" w:hAnsi="Karla"/>
        </w:rPr>
        <w:t xml:space="preserve"> (MC)</w:t>
      </w:r>
    </w:p>
    <w:p w:rsidR="00A24908" w:rsidRPr="00A24908" w:rsidRDefault="00A24908" w:rsidP="00EA34CB">
      <w:pPr>
        <w:pStyle w:val="ListParagraph"/>
        <w:numPr>
          <w:ilvl w:val="2"/>
          <w:numId w:val="9"/>
        </w:numPr>
        <w:ind w:left="1440"/>
        <w:rPr>
          <w:rFonts w:ascii="Karla" w:hAnsi="Karla"/>
        </w:rPr>
      </w:pPr>
      <w:r w:rsidRPr="00A24908">
        <w:rPr>
          <w:rFonts w:ascii="Karla" w:hAnsi="Karla"/>
        </w:rPr>
        <w:t>Distance walked per day</w:t>
      </w:r>
    </w:p>
    <w:p w:rsidR="00A24908" w:rsidRPr="00A24908" w:rsidRDefault="00A24908" w:rsidP="00EA34CB">
      <w:pPr>
        <w:pStyle w:val="ListParagraph"/>
        <w:numPr>
          <w:ilvl w:val="2"/>
          <w:numId w:val="9"/>
        </w:numPr>
        <w:ind w:left="1440"/>
        <w:rPr>
          <w:rFonts w:ascii="Karla" w:hAnsi="Karla"/>
        </w:rPr>
      </w:pPr>
      <w:r w:rsidRPr="00A24908">
        <w:rPr>
          <w:rFonts w:ascii="Karla" w:hAnsi="Karla"/>
        </w:rPr>
        <w:t>Number of places mapped per day by each team</w:t>
      </w:r>
    </w:p>
    <w:p w:rsidR="001B5A5C" w:rsidRPr="00A24908" w:rsidRDefault="00A24908" w:rsidP="00EA34CB">
      <w:pPr>
        <w:pStyle w:val="ListParagraph"/>
        <w:numPr>
          <w:ilvl w:val="2"/>
          <w:numId w:val="9"/>
        </w:numPr>
        <w:ind w:left="1440"/>
        <w:rPr>
          <w:rFonts w:ascii="Karla" w:hAnsi="Karla"/>
        </w:rPr>
      </w:pPr>
      <w:r w:rsidRPr="00A24908">
        <w:rPr>
          <w:rFonts w:ascii="Karla" w:hAnsi="Karla"/>
        </w:rPr>
        <w:t>Day of the week</w:t>
      </w:r>
    </w:p>
    <w:p w:rsidR="007C0FC7" w:rsidRPr="00364340" w:rsidRDefault="00A24908" w:rsidP="00EA34CB">
      <w:pPr>
        <w:pStyle w:val="ListParagraph"/>
        <w:numPr>
          <w:ilvl w:val="2"/>
          <w:numId w:val="9"/>
        </w:numPr>
        <w:ind w:left="1440"/>
      </w:pPr>
      <w:r w:rsidRPr="00EA34CB">
        <w:rPr>
          <w:rFonts w:ascii="Karla" w:hAnsi="Karla"/>
        </w:rPr>
        <w:t>Day number relative to program length (Day 4 of 30 for example)</w:t>
      </w:r>
    </w:p>
    <w:p w:rsidR="0065676C" w:rsidRDefault="0065676C" w:rsidP="0065676C">
      <w:pPr>
        <w:rPr>
          <w:rFonts w:ascii="Karla" w:hAnsi="Karla"/>
          <w:u w:val="single"/>
        </w:rPr>
      </w:pPr>
      <w:r w:rsidRPr="0065676C">
        <w:rPr>
          <w:rFonts w:ascii="Karla" w:hAnsi="Karla"/>
          <w:u w:val="single"/>
        </w:rPr>
        <w:t>Deliverable(s):</w:t>
      </w:r>
    </w:p>
    <w:p w:rsidR="00364340" w:rsidRDefault="00364340" w:rsidP="00EA34CB">
      <w:pPr>
        <w:pStyle w:val="ListParagraph"/>
        <w:numPr>
          <w:ilvl w:val="0"/>
          <w:numId w:val="10"/>
        </w:numPr>
        <w:rPr>
          <w:rFonts w:ascii="Karla" w:hAnsi="Karla"/>
        </w:rPr>
      </w:pPr>
      <w:r w:rsidRPr="00EA34CB">
        <w:rPr>
          <w:rFonts w:ascii="Karla" w:hAnsi="Karla"/>
        </w:rPr>
        <w:lastRenderedPageBreak/>
        <w:t>Model</w:t>
      </w:r>
    </w:p>
    <w:p w:rsidR="00364340" w:rsidRDefault="00364340" w:rsidP="00EA34CB">
      <w:pPr>
        <w:pStyle w:val="ListParagraph"/>
        <w:numPr>
          <w:ilvl w:val="1"/>
          <w:numId w:val="10"/>
        </w:numPr>
        <w:rPr>
          <w:rFonts w:ascii="Karla" w:hAnsi="Karla"/>
        </w:rPr>
      </w:pPr>
      <w:r>
        <w:rPr>
          <w:rFonts w:ascii="Karla" w:hAnsi="Karla"/>
        </w:rPr>
        <w:t xml:space="preserve">Inputs </w:t>
      </w:r>
    </w:p>
    <w:p w:rsidR="00364340" w:rsidRDefault="00364340" w:rsidP="00EA34CB">
      <w:pPr>
        <w:pStyle w:val="ListParagraph"/>
        <w:numPr>
          <w:ilvl w:val="1"/>
          <w:numId w:val="10"/>
        </w:numPr>
        <w:rPr>
          <w:rFonts w:ascii="Karla" w:hAnsi="Karla"/>
        </w:rPr>
      </w:pPr>
      <w:r>
        <w:rPr>
          <w:rFonts w:ascii="Karla" w:hAnsi="Karla"/>
        </w:rPr>
        <w:t>Methodology</w:t>
      </w:r>
    </w:p>
    <w:p w:rsidR="00364340" w:rsidRPr="00EA34CB" w:rsidRDefault="00364340" w:rsidP="00EA34CB">
      <w:pPr>
        <w:pStyle w:val="ListParagraph"/>
        <w:numPr>
          <w:ilvl w:val="0"/>
          <w:numId w:val="10"/>
        </w:numPr>
        <w:rPr>
          <w:rFonts w:ascii="Karla" w:hAnsi="Karla"/>
        </w:rPr>
      </w:pPr>
      <w:r>
        <w:rPr>
          <w:rFonts w:ascii="Karla" w:hAnsi="Karla"/>
        </w:rPr>
        <w:t>Tool that executes model</w:t>
      </w:r>
    </w:p>
    <w:p w:rsidR="00364340" w:rsidRPr="0065676C" w:rsidRDefault="0065676C" w:rsidP="0065676C">
      <w:pPr>
        <w:rPr>
          <w:rFonts w:ascii="Karla" w:hAnsi="Karla"/>
          <w:u w:val="single"/>
        </w:rPr>
      </w:pPr>
      <w:r w:rsidRPr="0065676C">
        <w:rPr>
          <w:rFonts w:ascii="Karla" w:hAnsi="Karla"/>
          <w:u w:val="single"/>
        </w:rPr>
        <w:t>Milestones:</w:t>
      </w:r>
    </w:p>
    <w:p w:rsidR="00364340" w:rsidRPr="0065676C" w:rsidRDefault="00364340" w:rsidP="00364340">
      <w:pPr>
        <w:pStyle w:val="ListParagraph"/>
        <w:numPr>
          <w:ilvl w:val="0"/>
          <w:numId w:val="4"/>
        </w:numPr>
        <w:rPr>
          <w:rFonts w:ascii="Karla" w:hAnsi="Karla"/>
        </w:rPr>
      </w:pPr>
      <w:r>
        <w:rPr>
          <w:rFonts w:ascii="Karla" w:hAnsi="Karla"/>
        </w:rPr>
        <w:t>Draft Model 2/17</w:t>
      </w:r>
    </w:p>
    <w:p w:rsidR="00364340" w:rsidRDefault="00364340" w:rsidP="00364340">
      <w:pPr>
        <w:pStyle w:val="ListParagraph"/>
        <w:numPr>
          <w:ilvl w:val="0"/>
          <w:numId w:val="4"/>
        </w:numPr>
        <w:rPr>
          <w:rFonts w:ascii="Karla" w:hAnsi="Karla"/>
        </w:rPr>
      </w:pPr>
      <w:r>
        <w:rPr>
          <w:rFonts w:ascii="Karla" w:hAnsi="Karla"/>
        </w:rPr>
        <w:t>Final Model</w:t>
      </w:r>
      <w:r w:rsidRPr="0065676C">
        <w:rPr>
          <w:rFonts w:ascii="Karla" w:hAnsi="Karla"/>
        </w:rPr>
        <w:t xml:space="preserve"> 3/</w:t>
      </w:r>
      <w:r>
        <w:rPr>
          <w:rFonts w:ascii="Karla" w:hAnsi="Karla"/>
        </w:rPr>
        <w:t>3</w:t>
      </w:r>
    </w:p>
    <w:p w:rsidR="001B5A5C" w:rsidRDefault="001B5A5C" w:rsidP="00EA34CB">
      <w:pPr>
        <w:pStyle w:val="ListParagraph"/>
        <w:numPr>
          <w:ilvl w:val="0"/>
          <w:numId w:val="4"/>
        </w:numPr>
        <w:rPr>
          <w:rFonts w:ascii="Karla" w:hAnsi="Karla"/>
        </w:rPr>
      </w:pPr>
      <w:r>
        <w:rPr>
          <w:rFonts w:ascii="Karla" w:hAnsi="Karla"/>
        </w:rPr>
        <w:t>Draft Tool 3/17</w:t>
      </w:r>
    </w:p>
    <w:p w:rsidR="001B5A5C" w:rsidRDefault="001B5A5C" w:rsidP="00EA34CB">
      <w:pPr>
        <w:pStyle w:val="ListParagraph"/>
        <w:numPr>
          <w:ilvl w:val="0"/>
          <w:numId w:val="4"/>
        </w:numPr>
        <w:rPr>
          <w:rFonts w:ascii="Karla" w:hAnsi="Karla"/>
        </w:rPr>
      </w:pPr>
      <w:r>
        <w:rPr>
          <w:rFonts w:ascii="Karla" w:hAnsi="Karla"/>
        </w:rPr>
        <w:t>Final Tool 3/24</w:t>
      </w:r>
    </w:p>
    <w:sectPr w:rsidR="001B5A5C" w:rsidSect="00EA34CB">
      <w:pgSz w:w="12240" w:h="15840"/>
      <w:pgMar w:top="1440" w:right="108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la">
    <w:altName w:val="Times New Roman"/>
    <w:charset w:val="00"/>
    <w:family w:val="auto"/>
    <w:pitch w:val="variable"/>
    <w:sig w:usb0="80000027" w:usb1="08000042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49C"/>
    <w:multiLevelType w:val="hybridMultilevel"/>
    <w:tmpl w:val="5D28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5D0E"/>
    <w:multiLevelType w:val="hybridMultilevel"/>
    <w:tmpl w:val="5C46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36BAA"/>
    <w:multiLevelType w:val="hybridMultilevel"/>
    <w:tmpl w:val="48DC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5377E"/>
    <w:multiLevelType w:val="hybridMultilevel"/>
    <w:tmpl w:val="E308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415AD"/>
    <w:multiLevelType w:val="hybridMultilevel"/>
    <w:tmpl w:val="0BE6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E60BB"/>
    <w:multiLevelType w:val="hybridMultilevel"/>
    <w:tmpl w:val="B226EA9E"/>
    <w:lvl w:ilvl="0" w:tplc="1B4C87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DD725A"/>
    <w:multiLevelType w:val="multilevel"/>
    <w:tmpl w:val="4C0E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A411FC"/>
    <w:multiLevelType w:val="hybridMultilevel"/>
    <w:tmpl w:val="27D6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7005D1"/>
    <w:multiLevelType w:val="hybridMultilevel"/>
    <w:tmpl w:val="40488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EF64B5"/>
    <w:multiLevelType w:val="hybridMultilevel"/>
    <w:tmpl w:val="9AA2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9798F"/>
    <w:multiLevelType w:val="hybridMultilevel"/>
    <w:tmpl w:val="86AC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A657C"/>
    <w:multiLevelType w:val="hybridMultilevel"/>
    <w:tmpl w:val="11AA2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343832"/>
    <w:multiLevelType w:val="hybridMultilevel"/>
    <w:tmpl w:val="3F90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B45EFF"/>
    <w:multiLevelType w:val="hybridMultilevel"/>
    <w:tmpl w:val="4592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A50396"/>
    <w:multiLevelType w:val="hybridMultilevel"/>
    <w:tmpl w:val="AAF4F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DD01D8"/>
    <w:multiLevelType w:val="hybridMultilevel"/>
    <w:tmpl w:val="B20C1BE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C827D08"/>
    <w:multiLevelType w:val="hybridMultilevel"/>
    <w:tmpl w:val="ECDA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F7A03"/>
    <w:multiLevelType w:val="hybridMultilevel"/>
    <w:tmpl w:val="85FA4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A6B0C"/>
    <w:multiLevelType w:val="hybridMultilevel"/>
    <w:tmpl w:val="D1B6BF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>
    <w:nsid w:val="7B5F4C52"/>
    <w:multiLevelType w:val="hybridMultilevel"/>
    <w:tmpl w:val="6B26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32F65"/>
    <w:multiLevelType w:val="hybridMultilevel"/>
    <w:tmpl w:val="D7D804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16"/>
  </w:num>
  <w:num w:numId="7">
    <w:abstractNumId w:val="2"/>
  </w:num>
  <w:num w:numId="8">
    <w:abstractNumId w:val="5"/>
  </w:num>
  <w:num w:numId="9">
    <w:abstractNumId w:val="13"/>
  </w:num>
  <w:num w:numId="10">
    <w:abstractNumId w:val="4"/>
  </w:num>
  <w:num w:numId="11">
    <w:abstractNumId w:val="15"/>
  </w:num>
  <w:num w:numId="12">
    <w:abstractNumId w:val="20"/>
  </w:num>
  <w:num w:numId="13">
    <w:abstractNumId w:val="18"/>
  </w:num>
  <w:num w:numId="14">
    <w:abstractNumId w:val="14"/>
  </w:num>
  <w:num w:numId="15">
    <w:abstractNumId w:val="8"/>
  </w:num>
  <w:num w:numId="16">
    <w:abstractNumId w:val="1"/>
  </w:num>
  <w:num w:numId="17">
    <w:abstractNumId w:val="10"/>
  </w:num>
  <w:num w:numId="18">
    <w:abstractNumId w:val="19"/>
  </w:num>
  <w:num w:numId="19">
    <w:abstractNumId w:val="12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D69"/>
    <w:rsid w:val="0008619F"/>
    <w:rsid w:val="00136BB1"/>
    <w:rsid w:val="00187ABE"/>
    <w:rsid w:val="001B5A5C"/>
    <w:rsid w:val="00251D5F"/>
    <w:rsid w:val="00321FBF"/>
    <w:rsid w:val="00364340"/>
    <w:rsid w:val="00387932"/>
    <w:rsid w:val="003B7C5D"/>
    <w:rsid w:val="004A50AC"/>
    <w:rsid w:val="00546D74"/>
    <w:rsid w:val="0058065E"/>
    <w:rsid w:val="005D1298"/>
    <w:rsid w:val="006062EC"/>
    <w:rsid w:val="0065676C"/>
    <w:rsid w:val="0066309E"/>
    <w:rsid w:val="0070361C"/>
    <w:rsid w:val="007447E7"/>
    <w:rsid w:val="00782ECA"/>
    <w:rsid w:val="007C0FC7"/>
    <w:rsid w:val="00855C6D"/>
    <w:rsid w:val="00923C76"/>
    <w:rsid w:val="00A24908"/>
    <w:rsid w:val="00A4049D"/>
    <w:rsid w:val="00AB4649"/>
    <w:rsid w:val="00AB7D69"/>
    <w:rsid w:val="00B14828"/>
    <w:rsid w:val="00BB674E"/>
    <w:rsid w:val="00C049D3"/>
    <w:rsid w:val="00C914EB"/>
    <w:rsid w:val="00D71FF6"/>
    <w:rsid w:val="00DB7043"/>
    <w:rsid w:val="00DB759F"/>
    <w:rsid w:val="00E12DEE"/>
    <w:rsid w:val="00E55720"/>
    <w:rsid w:val="00EA34CB"/>
    <w:rsid w:val="00EE0C59"/>
    <w:rsid w:val="00F5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D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09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D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0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Alvear</dc:creator>
  <cp:keywords/>
  <dc:description/>
  <cp:lastModifiedBy>Nicoletta Knoble</cp:lastModifiedBy>
  <cp:revision>13</cp:revision>
  <cp:lastPrinted>2017-01-27T21:48:00Z</cp:lastPrinted>
  <dcterms:created xsi:type="dcterms:W3CDTF">2017-02-03T17:10:00Z</dcterms:created>
  <dcterms:modified xsi:type="dcterms:W3CDTF">2017-02-03T20:53:00Z</dcterms:modified>
</cp:coreProperties>
</file>